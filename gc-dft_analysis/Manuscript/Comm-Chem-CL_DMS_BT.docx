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3D4F" w14:textId="74E883D5" w:rsidR="00B103F4" w:rsidRPr="00996C57" w:rsidRDefault="00F844B2" w:rsidP="00B103F4">
      <w:pPr>
        <w:pStyle w:val="BodyA"/>
        <w:spacing w:before="120" w:after="0" w:line="240" w:lineRule="auto"/>
        <w:rPr>
          <w:rFonts w:ascii="Times New Roman" w:eastAsiaTheme="minorEastAsia" w:hAnsi="Times New Roman"/>
          <w:sz w:val="22"/>
          <w:szCs w:val="22"/>
          <w:lang w:eastAsia="zh-CN"/>
        </w:rPr>
      </w:pPr>
      <w:r w:rsidRPr="008D1C80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1BAE7" wp14:editId="1716892D">
                <wp:simplePos x="0" y="0"/>
                <wp:positionH relativeFrom="margin">
                  <wp:align>right</wp:align>
                </wp:positionH>
                <wp:positionV relativeFrom="paragraph">
                  <wp:posOffset>-657423</wp:posOffset>
                </wp:positionV>
                <wp:extent cx="2018665" cy="7670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89C04" w14:textId="77777777" w:rsidR="00F844B2" w:rsidRPr="005009A8" w:rsidRDefault="00F844B2" w:rsidP="00F844B2">
                            <w:pPr>
                              <w:pStyle w:val="Header"/>
                              <w:tabs>
                                <w:tab w:val="left" w:pos="8447"/>
                              </w:tabs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Prof.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Bryan R. Goldsmith</w:t>
                            </w:r>
                          </w:p>
                          <w:p w14:paraId="5A6622BD" w14:textId="77777777" w:rsidR="00F844B2" w:rsidRPr="005009A8" w:rsidRDefault="00F844B2" w:rsidP="00F844B2">
                            <w:pPr>
                              <w:pStyle w:val="Header"/>
                              <w:tabs>
                                <w:tab w:val="left" w:pos="8447"/>
                              </w:tabs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University of Michigan, Ann Arbor</w:t>
                            </w:r>
                          </w:p>
                          <w:p w14:paraId="1B4F8BF9" w14:textId="77777777" w:rsidR="00F844B2" w:rsidRPr="005009A8" w:rsidRDefault="00F844B2" w:rsidP="002C6C55">
                            <w:pPr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0"/>
                                <w:shd w:val="clear" w:color="auto" w:fill="FEFEFE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Phone: </w:t>
                            </w:r>
                            <w:r w:rsidRPr="00FA0E01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0"/>
                                <w:shd w:val="clear" w:color="auto" w:fill="FEFEFE"/>
                              </w:rPr>
                              <w:t>(734) 764-3627</w:t>
                            </w:r>
                          </w:p>
                          <w:p w14:paraId="55B984BB" w14:textId="77777777" w:rsidR="00F844B2" w:rsidRPr="00DA4D34" w:rsidRDefault="00F844B2" w:rsidP="00F844B2">
                            <w:pPr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bgoldsm</w:t>
                            </w: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@umich.edu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1BA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7.75pt;margin-top:-51.75pt;width:158.95pt;height:60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" filled="f" stroked="f" strokeweight=".5pt">
                <v:textbox>
                  <w:txbxContent>
                    <w:p w14:paraId="58589C04" w14:textId="77777777" w:rsidR="00F844B2" w:rsidRPr="005009A8" w:rsidRDefault="00F844B2" w:rsidP="00F844B2">
                      <w:pPr>
                        <w:pStyle w:val="Header"/>
                        <w:tabs>
                          <w:tab w:val="left" w:pos="8447"/>
                        </w:tabs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Prof.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Bryan R. Goldsmith</w:t>
                      </w:r>
                    </w:p>
                    <w:p w14:paraId="5A6622BD" w14:textId="77777777" w:rsidR="00F844B2" w:rsidRPr="005009A8" w:rsidRDefault="00F844B2" w:rsidP="00F844B2">
                      <w:pPr>
                        <w:pStyle w:val="Header"/>
                        <w:tabs>
                          <w:tab w:val="left" w:pos="8447"/>
                        </w:tabs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University of Michigan, Ann Arbor</w:t>
                      </w:r>
                    </w:p>
                    <w:p w14:paraId="1B4F8BF9" w14:textId="77777777" w:rsidR="00F844B2" w:rsidRPr="005009A8" w:rsidRDefault="00F844B2" w:rsidP="002C6C55">
                      <w:pPr>
                        <w:spacing w:after="0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0"/>
                          <w:shd w:val="clear" w:color="auto" w:fill="FEFEFE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Phone: </w:t>
                      </w:r>
                      <w:r w:rsidRPr="00FA0E01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0"/>
                          <w:shd w:val="clear" w:color="auto" w:fill="FEFEFE"/>
                        </w:rPr>
                        <w:t>(734) 764-3627</w:t>
                      </w:r>
                    </w:p>
                    <w:p w14:paraId="55B984BB" w14:textId="77777777" w:rsidR="00F844B2" w:rsidRPr="00DA4D34" w:rsidRDefault="00F844B2" w:rsidP="00F844B2">
                      <w:pPr>
                        <w:rPr>
                          <w:rFonts w:ascii="Times New Roman" w:eastAsia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Email: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bgoldsm</w:t>
                      </w: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@umich.edu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7C589" w14:textId="59C2778B" w:rsidR="00B103F4" w:rsidRPr="00AE2E95" w:rsidRDefault="00B103F4" w:rsidP="00B31F13">
      <w:pPr>
        <w:pStyle w:val="Body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sz w:val="23"/>
          <w:szCs w:val="23"/>
        </w:rPr>
        <w:t xml:space="preserve">Dear Editors of </w:t>
      </w:r>
      <w:r w:rsidR="0086734F">
        <w:rPr>
          <w:rFonts w:ascii="Times New Roman" w:hAnsi="Times New Roman" w:cs="Times New Roman"/>
          <w:i/>
          <w:sz w:val="23"/>
          <w:szCs w:val="23"/>
        </w:rPr>
        <w:t>Communications Chemistry</w:t>
      </w:r>
      <w:r w:rsidRPr="00AE2E95">
        <w:rPr>
          <w:rFonts w:ascii="Times New Roman" w:hAnsi="Times New Roman" w:cs="Times New Roman"/>
          <w:sz w:val="23"/>
          <w:szCs w:val="23"/>
        </w:rPr>
        <w:t>,</w:t>
      </w:r>
      <w:r w:rsidR="0086734F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154F1651" w14:textId="77777777" w:rsidR="003504B4" w:rsidRPr="00AE2E95" w:rsidRDefault="003504B4" w:rsidP="00B31F1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10AC29C" w14:textId="7A3F7C0E" w:rsidR="007505C7" w:rsidRDefault="00E436FB" w:rsidP="0086734F">
      <w:pPr>
        <w:spacing w:after="60" w:line="240" w:lineRule="auto"/>
        <w:jc w:val="both"/>
        <w:rPr>
          <w:ins w:id="0" w:author="Hoang Tran" w:date="2025-02-26T11:18:00Z" w16du:dateUtc="2025-02-26T16:18:00Z"/>
          <w:rFonts w:ascii="Times New Roman" w:hAnsi="Times New Roman" w:cs="Times New Roman"/>
          <w:color w:val="000000" w:themeColor="text1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We</w:t>
      </w:r>
      <w:r w:rsidR="005767FF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re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submitting </w:t>
      </w:r>
      <w:r w:rsidR="00EE3E2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a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 original </w:t>
      </w:r>
      <w:r w:rsidR="0016489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article 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titled “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Potential Dependence of Nitrate Adsorption and</w:t>
      </w:r>
      <w:r w:rsidR="007505C7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Dissociation across Metals and Dilute Alloys: </w:t>
      </w:r>
      <w:proofErr w:type="gramStart"/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a</w:t>
      </w:r>
      <w:proofErr w:type="gramEnd"/>
      <w:r w:rsid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Grand Canonical Study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” for your consideration. </w:t>
      </w:r>
      <w:r w:rsidR="00EE3E2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We were invited to contribute a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 article to a special </w:t>
      </w:r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>collection on</w:t>
      </w:r>
      <w:r w:rsidR="00291DA8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6734F" w:rsidRPr="00894BE8">
        <w:rPr>
          <w:rFonts w:ascii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Electroreduction of activated nitrogen compounds</w:t>
      </w:r>
      <w:r w:rsidR="0086734F" w:rsidRPr="008673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</w:p>
    <w:p w14:paraId="7561D755" w14:textId="66E999F1" w:rsidR="00B103F4" w:rsidRPr="0086734F" w:rsidRDefault="005825E3" w:rsidP="0086734F">
      <w:p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In our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article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we </w:t>
      </w:r>
      <w:r w:rsidR="003504B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computationally study </w:t>
      </w:r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>the potential dependence of nitrate adsorption and dissociation across pure metals and single atom alloys (SAAs) using Grand Canonical Density Functional Theory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(GC-DFT)</w:t>
      </w:r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>T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he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impact of the applied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electrochemical potential on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key reaction steps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within nitrate reduction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is not well understood, as well as the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influence of dilute alloying on the potential dependence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>. Herein, we use both explicit GC-DFT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>and analytical GC-DFT methods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: (1) evaluate the thermodynamic tendency of SAA dopant atoms to segregate or aggregate under applied potentials and in the presence of adsorbates, (2) 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compute the </w:t>
      </w:r>
      <w:proofErr w:type="spellStart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>electrosorption</w:t>
      </w:r>
      <w:proofErr w:type="spellEnd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valencies for nitrate adsorption and symmetry factors for nitrate dissociation across pure metals and stable/meta-stable SAAs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>and (3) conclude how these predictions differ from current methods employed in literature for evaluating the potential dependence of</w:t>
      </w:r>
      <w:r w:rsidR="00894BE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these 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>reaction steps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Our main findings are</w:t>
      </w:r>
      <w:r w:rsidR="0003199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summarized below.</w:t>
      </w:r>
    </w:p>
    <w:p w14:paraId="4757E292" w14:textId="377E6912" w:rsidR="0080189D" w:rsidRDefault="00AF1492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Using explicit GC-DFT to account for structural changes under applied 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potentials, 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we 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find that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Pd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(111)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is stable against surface segregation and aggregation across all conditions while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(111) facets of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Ni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Cu, Ru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Cu, and Rh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 maintain positive or near-zero segregation energies with low to moderate aggregation energies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in the presence of adsorbed hydrogen and nitrate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</w:p>
    <w:p w14:paraId="2D082592" w14:textId="41097F66" w:rsidR="005F32CE" w:rsidRPr="00335D46" w:rsidRDefault="00335D46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Using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analytical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GC-DFT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, we demonstrate th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at the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shift in dipole moment dictates the potential dependence for nitrate adsorption and dissociation for both pure metals and SAAs. The </w:t>
      </w:r>
      <w:proofErr w:type="spellStart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electrosorption</w:t>
      </w:r>
      <w:proofErr w:type="spellEnd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valencies for nitrate adsorption across catalysts </w:t>
      </w:r>
      <w:r w:rsidR="00520E2C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range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</w:t>
      </w: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0.60 eV/V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to </w:t>
      </w: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color w:val="000000" w:themeColor="text1"/>
          <w:sz w:val="23"/>
          <w:szCs w:val="23"/>
        </w:rPr>
        <w:t>0.80 eV/V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, which correlate with the extent of charge transfer to the surface</w:t>
      </w:r>
      <w:r w:rsidR="009851E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In contrast, the computed symmetry factors for direct nitrate dissociation to nitrite indicate a small potential dependence for this reaction step across all catalysts (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0.04 eV/V </w:t>
      </w:r>
      <w:r w:rsidR="0080189D" w:rsidRPr="00335D46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to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>0.20 eV/V</w:t>
      </w:r>
      <w:r w:rsidR="0080189D" w:rsidRPr="00335D46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>)</w:t>
      </w:r>
      <w:r w:rsidR="00894BE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with no clear relation to charge transfer to or from the surface.</w:t>
      </w:r>
    </w:p>
    <w:p w14:paraId="36C02364" w14:textId="19243B90" w:rsidR="00520E2C" w:rsidRPr="0080189D" w:rsidRDefault="00335D46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For Ni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Cu, an experimentally studied SAA for nitrate reduction, a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nalytical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GC-DFT predicts potential-dependent adsorption and activation energies that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can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differ significantly (i.e., between 3.0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kJ/mol and 60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kJ/mol) from approximations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by </w:t>
      </w:r>
      <w:r w:rsidR="007505C7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conventional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methods </w:t>
      </w:r>
      <w:r w:rsidR="00894BE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that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neglect the effects of the electrochemical double layer.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>Furthermore</w:t>
      </w:r>
      <w:r w:rsidR="00520E2C" w:rsidRPr="00520E2C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we demonstrate</w:t>
      </w:r>
      <w:r w:rsidR="00520E2C" w:rsidRPr="00520E2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these errors in calculated reaction energetics vary drastically across different catalysts and with the assumed </w:t>
      </w:r>
      <w:r w:rsidR="008A51E1">
        <w:rPr>
          <w:rFonts w:ascii="Times New Roman" w:hAnsi="Times New Roman" w:cs="Times New Roman"/>
          <w:color w:val="000000" w:themeColor="text1"/>
          <w:sz w:val="23"/>
          <w:szCs w:val="23"/>
        </w:rPr>
        <w:t>electrochemical double layer properties within GC-DFT.</w:t>
      </w:r>
    </w:p>
    <w:p w14:paraId="11D370E5" w14:textId="1F7008A7" w:rsidR="00F5056A" w:rsidRDefault="005F32CE" w:rsidP="000447D7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Ultimately, this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article advances knowledge about </w:t>
      </w:r>
      <w:r w:rsidR="00BC42A1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the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potential </w:t>
      </w:r>
      <w:r w:rsidR="009851E1">
        <w:rPr>
          <w:rFonts w:ascii="Times New Roman" w:hAnsi="Times New Roman" w:cs="Times New Roman"/>
          <w:color w:val="000000" w:themeColor="text1"/>
          <w:sz w:val="23"/>
          <w:szCs w:val="23"/>
        </w:rPr>
        <w:t>dependence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of key reaction steps within nitrate reduction reaction mechanisms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on metals and SAAs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We believe this article meets the high standards of </w:t>
      </w:r>
      <w:r w:rsidR="00ED77D7" w:rsidRPr="00AE2E95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C</w:t>
      </w:r>
      <w:r w:rsidR="00335D46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ommunications Chemistry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would </w:t>
      </w:r>
      <w:r w:rsidR="00AB7EAD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be of interest to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112E03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technical experts and the wider</w:t>
      </w:r>
      <w:r w:rsidR="00AB7EAD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catalysis community.</w:t>
      </w:r>
      <w:r w:rsidR="00835A3A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This manuscript has not been submitted elsewhere or previously considered for publication.</w:t>
      </w:r>
      <w:r w:rsidR="00ED77D7" w:rsidRPr="00AE2E95">
        <w:rPr>
          <w:rFonts w:ascii="Times New Roman" w:hAnsi="Times New Roman" w:cs="Times New Roman"/>
          <w:sz w:val="23"/>
          <w:szCs w:val="23"/>
        </w:rPr>
        <w:t xml:space="preserve"> </w:t>
      </w:r>
      <w:r w:rsidR="00B103F4" w:rsidRPr="00AE2E95">
        <w:rPr>
          <w:rFonts w:ascii="Times New Roman" w:hAnsi="Times New Roman" w:cs="Times New Roman"/>
          <w:sz w:val="23"/>
          <w:szCs w:val="23"/>
        </w:rPr>
        <w:t xml:space="preserve">Suggested reviewers are listed </w:t>
      </w:r>
      <w:r w:rsidR="00ED77D7" w:rsidRPr="00AE2E95">
        <w:rPr>
          <w:rFonts w:ascii="Times New Roman" w:hAnsi="Times New Roman" w:cs="Times New Roman"/>
          <w:sz w:val="23"/>
          <w:szCs w:val="23"/>
        </w:rPr>
        <w:t>on the next page.</w:t>
      </w:r>
      <w:r w:rsidR="00B103F4" w:rsidRPr="00AE2E9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5BB43B8" w14:textId="77777777" w:rsidR="00F5056A" w:rsidRDefault="00F5056A" w:rsidP="000447D7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21050A7" w14:textId="6DFF7951" w:rsidR="00AE2E95" w:rsidRPr="00AE2E95" w:rsidRDefault="00B103F4" w:rsidP="009851E1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sz w:val="23"/>
          <w:szCs w:val="23"/>
        </w:rPr>
        <w:t>Thank you for your time and consideration</w:t>
      </w:r>
      <w:r w:rsidR="00F5056A">
        <w:rPr>
          <w:rFonts w:ascii="Times New Roman" w:hAnsi="Times New Roman" w:cs="Times New Roman"/>
          <w:sz w:val="23"/>
          <w:szCs w:val="23"/>
        </w:rPr>
        <w:t xml:space="preserve">,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815"/>
        <w:gridCol w:w="4025"/>
      </w:tblGrid>
      <w:tr w:rsidR="00AF0248" w:rsidRPr="00E436FB" w14:paraId="46FE7895" w14:textId="0A7E21EC" w:rsidTr="009851E1">
        <w:tc>
          <w:tcPr>
            <w:tcW w:w="2520" w:type="dxa"/>
          </w:tcPr>
          <w:p w14:paraId="16431D79" w14:textId="0961A1D6" w:rsidR="009851E1" w:rsidRDefault="00AF0248" w:rsidP="009851E1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EBF8F9A" wp14:editId="51036326">
                  <wp:extent cx="997527" cy="243299"/>
                  <wp:effectExtent l="0" t="0" r="0" b="0"/>
                  <wp:docPr id="637250672" name="Picture 3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250672" name="Picture 3" descr="A black background with a black square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94" cy="27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C021" w14:textId="63468F6C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851E1">
              <w:rPr>
                <w:b/>
                <w:bCs/>
                <w:color w:val="000000" w:themeColor="text1"/>
                <w:sz w:val="18"/>
                <w:szCs w:val="18"/>
              </w:rPr>
              <w:t xml:space="preserve">Dean M. Sweeney </w:t>
            </w:r>
          </w:p>
          <w:p w14:paraId="5671908C" w14:textId="77777777" w:rsidR="009851E1" w:rsidRPr="009851E1" w:rsidRDefault="009851E1" w:rsidP="009851E1">
            <w:pPr>
              <w:rPr>
                <w:color w:val="000000" w:themeColor="text1"/>
                <w:sz w:val="15"/>
                <w:szCs w:val="15"/>
              </w:rPr>
            </w:pPr>
            <w:r w:rsidRPr="009851E1">
              <w:rPr>
                <w:color w:val="000000" w:themeColor="text1"/>
                <w:sz w:val="15"/>
                <w:szCs w:val="15"/>
              </w:rPr>
              <w:t>Graduate Student</w:t>
            </w:r>
          </w:p>
          <w:p w14:paraId="0408CA27" w14:textId="2F6B214D" w:rsidR="009851E1" w:rsidRPr="00AE2E95" w:rsidRDefault="009851E1" w:rsidP="009851E1">
            <w:pPr>
              <w:pStyle w:val="BodyA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  <w:tc>
          <w:tcPr>
            <w:tcW w:w="2815" w:type="dxa"/>
          </w:tcPr>
          <w:p w14:paraId="5CA474E8" w14:textId="4FBA7287" w:rsidR="009851E1" w:rsidRDefault="007505C7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3EC882A1" wp14:editId="7B36611D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-21590</wp:posOffset>
                  </wp:positionV>
                  <wp:extent cx="533400" cy="379040"/>
                  <wp:effectExtent l="0" t="0" r="0" b="0"/>
                  <wp:wrapNone/>
                  <wp:docPr id="1558938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7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3778430" w14:textId="3D55F558" w:rsid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03FC214" w14:textId="27884666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Bolton Tran, Ph.D.</w:t>
            </w:r>
          </w:p>
          <w:p w14:paraId="59057C64" w14:textId="32018581" w:rsidR="009851E1" w:rsidRPr="009851E1" w:rsidRDefault="009851E1" w:rsidP="009851E1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Postdoctoral Researcher</w:t>
            </w:r>
          </w:p>
          <w:p w14:paraId="3079EC61" w14:textId="4281DD39" w:rsidR="009851E1" w:rsidRPr="009851E1" w:rsidRDefault="009851E1" w:rsidP="009851E1">
            <w:pPr>
              <w:pStyle w:val="Default"/>
              <w:rPr>
                <w:noProof/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  <w:tc>
          <w:tcPr>
            <w:tcW w:w="4025" w:type="dxa"/>
          </w:tcPr>
          <w:p w14:paraId="24EC7E36" w14:textId="477A0E0D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9851E1">
              <w:rPr>
                <w:noProof/>
                <w:color w:val="000000" w:themeColor="text1"/>
                <w:sz w:val="16"/>
                <w:szCs w:val="16"/>
              </w:rPr>
              <w:drawing>
                <wp:inline distT="0" distB="0" distL="0" distR="0" wp14:anchorId="5896E231" wp14:editId="32CE6283">
                  <wp:extent cx="1239982" cy="309068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982" cy="30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2B4FC" w14:textId="77777777" w:rsidR="009851E1" w:rsidRPr="009851E1" w:rsidRDefault="009851E1" w:rsidP="009851E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851E1">
              <w:rPr>
                <w:b/>
                <w:bCs/>
                <w:color w:val="000000" w:themeColor="text1"/>
                <w:sz w:val="16"/>
                <w:szCs w:val="16"/>
              </w:rPr>
              <w:t>Bryan R. Goldsmith, Ph.D.</w:t>
            </w:r>
          </w:p>
          <w:p w14:paraId="25D5F972" w14:textId="77777777" w:rsidR="009851E1" w:rsidRPr="009851E1" w:rsidRDefault="009851E1" w:rsidP="009851E1">
            <w:pPr>
              <w:rPr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 xml:space="preserve">Dow Corning Assistant Professor of Chemical Engineering </w:t>
            </w:r>
          </w:p>
          <w:p w14:paraId="38A76EF6" w14:textId="1CCF5259" w:rsidR="009851E1" w:rsidRPr="009851E1" w:rsidRDefault="009851E1" w:rsidP="009851E1">
            <w:pPr>
              <w:pStyle w:val="Default"/>
              <w:rPr>
                <w:noProof/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</w:tr>
    </w:tbl>
    <w:p w14:paraId="4E85E8A8" w14:textId="68F96A44" w:rsidR="001B7900" w:rsidRDefault="001B7900" w:rsidP="000D73C3">
      <w:pPr>
        <w:pStyle w:val="BodyA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4E9742" w14:textId="0E881863" w:rsidR="00ED77D7" w:rsidRPr="00433C35" w:rsidRDefault="00ED77D7" w:rsidP="00016D8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433C35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lastRenderedPageBreak/>
        <w:t>Suggested Reviewers (in alphabetical order)</w:t>
      </w:r>
    </w:p>
    <w:p w14:paraId="0FDC812E" w14:textId="77777777" w:rsidR="009444AB" w:rsidRPr="00573508" w:rsidRDefault="009444AB" w:rsidP="00573508">
      <w:pPr>
        <w:pStyle w:val="BodyA"/>
        <w:spacing w:after="0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02AEEBB9" w14:textId="60450FF6" w:rsidR="00A40E15" w:rsidRPr="00573508" w:rsidRDefault="00AF0248" w:rsidP="00ED77D7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Christoper Muhich </w:t>
      </w:r>
    </w:p>
    <w:p w14:paraId="6BF79730" w14:textId="77777777" w:rsidR="00AF0248" w:rsidRDefault="00AF0248" w:rsidP="00A40E15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F024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School for Engineering of Matter, Transport and Energy </w:t>
      </w:r>
    </w:p>
    <w:p w14:paraId="14808490" w14:textId="04CF5CF2" w:rsidR="00ED77D7" w:rsidRPr="00573508" w:rsidRDefault="00AF0248" w:rsidP="00A40E15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Arizona State University</w:t>
      </w:r>
    </w:p>
    <w:p w14:paraId="5EC8994D" w14:textId="04758978" w:rsidR="0032736D" w:rsidRDefault="00AF0248" w:rsidP="00AF0248">
      <w:pPr>
        <w:pStyle w:val="BodyA"/>
        <w:spacing w:after="0"/>
        <w:ind w:firstLine="720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Email: </w:t>
      </w:r>
      <w:r w:rsidRPr="00AF0248">
        <w:rPr>
          <w:rFonts w:ascii="Times New Roman" w:hAnsi="Times New Roman" w:cs="Times New Roman"/>
          <w:color w:val="auto"/>
          <w:sz w:val="23"/>
          <w:szCs w:val="23"/>
        </w:rPr>
        <w:t>christopher.muhich@asu.edu</w:t>
      </w:r>
    </w:p>
    <w:p w14:paraId="38448EF0" w14:textId="77777777" w:rsidR="00AF0248" w:rsidRPr="00573508" w:rsidRDefault="00AF0248" w:rsidP="00AF0248">
      <w:pPr>
        <w:pStyle w:val="BodyA"/>
        <w:spacing w:after="0"/>
        <w:ind w:firstLine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p w14:paraId="06EAC9C5" w14:textId="559CD7BC" w:rsidR="00AF0248" w:rsidRDefault="00AF0248" w:rsidP="00AF0248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 w:rsidRPr="00AF024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Karsten Reuter </w:t>
      </w:r>
    </w:p>
    <w:p w14:paraId="607AC8BB" w14:textId="7CA97497" w:rsidR="00AF0248" w:rsidRPr="00AF0248" w:rsidRDefault="00AF0248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Theory Department </w:t>
      </w:r>
    </w:p>
    <w:p w14:paraId="6173A1D9" w14:textId="77777777" w:rsidR="00AF0248" w:rsidRPr="00AF0248" w:rsidRDefault="00AF0248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AF0248">
        <w:rPr>
          <w:rFonts w:ascii="Times New Roman" w:hAnsi="Times New Roman" w:cs="Times New Roman"/>
          <w:sz w:val="23"/>
          <w:szCs w:val="23"/>
        </w:rPr>
        <w:t>Fritz Haber Institute</w:t>
      </w:r>
    </w:p>
    <w:p w14:paraId="2BD30BEE" w14:textId="507A3E00" w:rsidR="0032736D" w:rsidRPr="00573508" w:rsidRDefault="0032736D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 w:rsidRPr="00573508">
        <w:rPr>
          <w:rFonts w:ascii="Times New Roman" w:hAnsi="Times New Roman" w:cs="Times New Roman"/>
          <w:color w:val="auto"/>
          <w:sz w:val="23"/>
          <w:szCs w:val="23"/>
        </w:rPr>
        <w:t xml:space="preserve">Email: </w:t>
      </w:r>
      <w:r w:rsidR="00AF0248" w:rsidRPr="00AF0248">
        <w:rPr>
          <w:rFonts w:ascii="Times New Roman" w:hAnsi="Times New Roman" w:cs="Times New Roman"/>
          <w:color w:val="auto"/>
          <w:sz w:val="23"/>
          <w:szCs w:val="23"/>
        </w:rPr>
        <w:t>reuter@fhi.mpg.de</w:t>
      </w:r>
    </w:p>
    <w:p w14:paraId="2A137667" w14:textId="15D89833" w:rsidR="0032736D" w:rsidRPr="00573508" w:rsidRDefault="0032736D" w:rsidP="00573508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p w14:paraId="711B21C1" w14:textId="50F918C5" w:rsidR="00E3361E" w:rsidRPr="00573508" w:rsidRDefault="00AF0248" w:rsidP="00E3361E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E. Charles Sykes </w:t>
      </w:r>
    </w:p>
    <w:p w14:paraId="38EACA4C" w14:textId="11EC05F8" w:rsidR="00E3361E" w:rsidRPr="00573508" w:rsidRDefault="00AF0248" w:rsidP="003F4B6C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Department of Chemistry</w:t>
      </w:r>
    </w:p>
    <w:p w14:paraId="225F8FB7" w14:textId="262A3398" w:rsidR="00E3361E" w:rsidRPr="00573508" w:rsidRDefault="00AF0248" w:rsidP="003F4B6C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Tufts</w:t>
      </w:r>
      <w:r w:rsidR="00E3361E" w:rsidRPr="0057350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 University</w:t>
      </w:r>
    </w:p>
    <w:p w14:paraId="3153A62F" w14:textId="21DD6776" w:rsidR="00E3361E" w:rsidRPr="00573508" w:rsidRDefault="00E3361E" w:rsidP="0032736D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hyperlink r:id="rId11" w:history="1">
        <w:r w:rsidRPr="00573508">
          <w:rPr>
            <w:rStyle w:val="Hyperlink"/>
            <w:rFonts w:ascii="Times New Roman" w:hAnsi="Times New Roman" w:cs="Times New Roman"/>
            <w:color w:val="auto"/>
            <w:sz w:val="23"/>
            <w:szCs w:val="23"/>
            <w:u w:val="none"/>
            <w:shd w:val="clear" w:color="auto" w:fill="FFFFFF"/>
          </w:rPr>
          <w:t>Email</w:t>
        </w:r>
      </w:hyperlink>
      <w:r w:rsidRPr="0057350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: </w:t>
      </w:r>
      <w:r w:rsidR="00AF0248" w:rsidRPr="00AF024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charles.sykes@tufts.edu</w:t>
      </w:r>
    </w:p>
    <w:p w14:paraId="38BAC177" w14:textId="4EFC0F94" w:rsidR="00573508" w:rsidRPr="00573508" w:rsidRDefault="00573508" w:rsidP="00972F43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p w14:paraId="36EE749C" w14:textId="1789CE3F" w:rsidR="00573508" w:rsidRPr="00573508" w:rsidRDefault="00BF3359" w:rsidP="00573508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Ravishankar Sundararaman</w:t>
      </w:r>
    </w:p>
    <w:p w14:paraId="14CBCDA4" w14:textId="55FF07F9" w:rsidR="00573508" w:rsidRPr="00573508" w:rsidRDefault="00BF3359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Department of Material Science and Engineering</w:t>
      </w:r>
    </w:p>
    <w:p w14:paraId="062E593B" w14:textId="77777777" w:rsidR="00BF3359" w:rsidRDefault="00BF3359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 w:rsidRPr="00BF3359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Rensselaer Polytechnic Institute</w:t>
      </w:r>
    </w:p>
    <w:p w14:paraId="19518ED9" w14:textId="3D3DC7FF" w:rsidR="00573508" w:rsidRPr="00573508" w:rsidRDefault="00573508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 w:rsidRPr="0057350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Email: </w:t>
      </w:r>
      <w:r w:rsidR="00BF3359" w:rsidRPr="00BF3359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sundar@rpi.edu</w:t>
      </w:r>
    </w:p>
    <w:p w14:paraId="769826AF" w14:textId="77777777" w:rsidR="00573508" w:rsidRPr="00573508" w:rsidRDefault="00573508" w:rsidP="00972F43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sectPr w:rsidR="00573508" w:rsidRPr="005735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53E4C" w14:textId="77777777" w:rsidR="00EB2734" w:rsidRDefault="00EB2734" w:rsidP="00F93181">
      <w:pPr>
        <w:spacing w:after="0" w:line="240" w:lineRule="auto"/>
      </w:pPr>
      <w:r>
        <w:separator/>
      </w:r>
    </w:p>
  </w:endnote>
  <w:endnote w:type="continuationSeparator" w:id="0">
    <w:p w14:paraId="718B25AF" w14:textId="77777777" w:rsidR="00EB2734" w:rsidRDefault="00EB2734" w:rsidP="00F9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M Serif">
    <w:altName w:val="Times New Roman"/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6519873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D999FB2" w14:textId="119FDE2A" w:rsidR="00745460" w:rsidRPr="009C15E1" w:rsidRDefault="00745460" w:rsidP="0024483B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9C15E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C15E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C15E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A4F55" w:rsidRPr="009C15E1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9C15E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642B5B">
          <w:rPr>
            <w:rFonts w:ascii="Times New Roman" w:hAnsi="Times New Roman" w:cs="Times New Roman"/>
            <w:noProof/>
            <w:sz w:val="20"/>
            <w:szCs w:val="2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3CDDE" w14:textId="77777777" w:rsidR="00EB2734" w:rsidRDefault="00EB2734" w:rsidP="00F93181">
      <w:pPr>
        <w:spacing w:after="0" w:line="240" w:lineRule="auto"/>
      </w:pPr>
      <w:r>
        <w:separator/>
      </w:r>
    </w:p>
  </w:footnote>
  <w:footnote w:type="continuationSeparator" w:id="0">
    <w:p w14:paraId="14710EF0" w14:textId="77777777" w:rsidR="00EB2734" w:rsidRDefault="00EB2734" w:rsidP="00F9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C8C8F" w14:textId="0BC24862" w:rsidR="00745460" w:rsidRPr="0024483B" w:rsidRDefault="00745460" w:rsidP="00E24489">
    <w:pPr>
      <w:pStyle w:val="Header"/>
      <w:tabs>
        <w:tab w:val="clear" w:pos="4680"/>
        <w:tab w:val="clear" w:pos="9360"/>
        <w:tab w:val="left" w:pos="8447"/>
      </w:tabs>
      <w:spacing w:after="120"/>
      <w:rPr>
        <w:rFonts w:ascii="Times New Roman" w:eastAsia="Times New Roman" w:hAnsi="Times New Roman" w:cs="Times New Roman"/>
      </w:rPr>
    </w:pPr>
    <w:r>
      <w:rPr>
        <w:noProof/>
      </w:rPr>
      <w:drawing>
        <wp:inline distT="0" distB="0" distL="0" distR="0" wp14:anchorId="35D01BCD" wp14:editId="0BC74B83">
          <wp:extent cx="2779414" cy="476995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313" cy="512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137B"/>
    <w:multiLevelType w:val="hybridMultilevel"/>
    <w:tmpl w:val="CB10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B02"/>
    <w:multiLevelType w:val="hybridMultilevel"/>
    <w:tmpl w:val="157CB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3949"/>
    <w:multiLevelType w:val="hybridMultilevel"/>
    <w:tmpl w:val="D646B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3871F2"/>
    <w:multiLevelType w:val="hybridMultilevel"/>
    <w:tmpl w:val="3DF437EC"/>
    <w:lvl w:ilvl="0" w:tplc="7ECCF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82A"/>
    <w:multiLevelType w:val="hybridMultilevel"/>
    <w:tmpl w:val="CB10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3A21"/>
    <w:multiLevelType w:val="hybridMultilevel"/>
    <w:tmpl w:val="DA5A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6D47"/>
    <w:multiLevelType w:val="hybridMultilevel"/>
    <w:tmpl w:val="255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8746E"/>
    <w:multiLevelType w:val="hybridMultilevel"/>
    <w:tmpl w:val="062E5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94378"/>
    <w:multiLevelType w:val="hybridMultilevel"/>
    <w:tmpl w:val="5DAC2BDC"/>
    <w:lvl w:ilvl="0" w:tplc="F7226282">
      <w:start w:val="1"/>
      <w:numFmt w:val="decimal"/>
      <w:lvlText w:val="%1."/>
      <w:lvlJc w:val="left"/>
      <w:pPr>
        <w:ind w:left="720" w:hanging="360"/>
      </w:pPr>
      <w:rPr>
        <w:rFonts w:ascii="Times New Roman" w:eastAsia="GM Serif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45583"/>
    <w:multiLevelType w:val="hybridMultilevel"/>
    <w:tmpl w:val="E9F6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C534F"/>
    <w:multiLevelType w:val="hybridMultilevel"/>
    <w:tmpl w:val="673C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08327">
    <w:abstractNumId w:val="4"/>
  </w:num>
  <w:num w:numId="2" w16cid:durableId="905185906">
    <w:abstractNumId w:val="3"/>
  </w:num>
  <w:num w:numId="3" w16cid:durableId="1362438630">
    <w:abstractNumId w:val="10"/>
  </w:num>
  <w:num w:numId="4" w16cid:durableId="880020359">
    <w:abstractNumId w:val="5"/>
  </w:num>
  <w:num w:numId="5" w16cid:durableId="1162116840">
    <w:abstractNumId w:val="0"/>
  </w:num>
  <w:num w:numId="6" w16cid:durableId="1034577206">
    <w:abstractNumId w:val="2"/>
  </w:num>
  <w:num w:numId="7" w16cid:durableId="1434477884">
    <w:abstractNumId w:val="6"/>
  </w:num>
  <w:num w:numId="8" w16cid:durableId="245500447">
    <w:abstractNumId w:val="7"/>
  </w:num>
  <w:num w:numId="9" w16cid:durableId="690649675">
    <w:abstractNumId w:val="8"/>
  </w:num>
  <w:num w:numId="10" w16cid:durableId="280386181">
    <w:abstractNumId w:val="9"/>
  </w:num>
  <w:num w:numId="11" w16cid:durableId="10493841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ang Tran">
    <w15:presenceInfo w15:providerId="Windows Live" w15:userId="ba021bd23365f5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27"/>
    <w:rsid w:val="000000FA"/>
    <w:rsid w:val="00007C79"/>
    <w:rsid w:val="00012E9C"/>
    <w:rsid w:val="00013D7A"/>
    <w:rsid w:val="00015A3F"/>
    <w:rsid w:val="00016490"/>
    <w:rsid w:val="00016D80"/>
    <w:rsid w:val="00017CD1"/>
    <w:rsid w:val="00020EE2"/>
    <w:rsid w:val="0003199B"/>
    <w:rsid w:val="00032460"/>
    <w:rsid w:val="00033998"/>
    <w:rsid w:val="0004151D"/>
    <w:rsid w:val="000447D7"/>
    <w:rsid w:val="00044C8F"/>
    <w:rsid w:val="0005219B"/>
    <w:rsid w:val="00052A98"/>
    <w:rsid w:val="00053CE5"/>
    <w:rsid w:val="00054043"/>
    <w:rsid w:val="00054E37"/>
    <w:rsid w:val="0005501F"/>
    <w:rsid w:val="00056ABE"/>
    <w:rsid w:val="00062BDD"/>
    <w:rsid w:val="00067837"/>
    <w:rsid w:val="000679E4"/>
    <w:rsid w:val="0007084E"/>
    <w:rsid w:val="000873C8"/>
    <w:rsid w:val="000954DF"/>
    <w:rsid w:val="000A0EF1"/>
    <w:rsid w:val="000A23F5"/>
    <w:rsid w:val="000A2C72"/>
    <w:rsid w:val="000A3E40"/>
    <w:rsid w:val="000A3F8E"/>
    <w:rsid w:val="000A7A00"/>
    <w:rsid w:val="000B1B04"/>
    <w:rsid w:val="000B3989"/>
    <w:rsid w:val="000B4E14"/>
    <w:rsid w:val="000C6A6B"/>
    <w:rsid w:val="000C7C00"/>
    <w:rsid w:val="000C7DE5"/>
    <w:rsid w:val="000D73C3"/>
    <w:rsid w:val="000E445F"/>
    <w:rsid w:val="000F31D1"/>
    <w:rsid w:val="000F660F"/>
    <w:rsid w:val="00100441"/>
    <w:rsid w:val="00112A03"/>
    <w:rsid w:val="00112E03"/>
    <w:rsid w:val="00113863"/>
    <w:rsid w:val="00113F5F"/>
    <w:rsid w:val="00116719"/>
    <w:rsid w:val="00121CA9"/>
    <w:rsid w:val="00125661"/>
    <w:rsid w:val="00127606"/>
    <w:rsid w:val="00130CA3"/>
    <w:rsid w:val="001419FB"/>
    <w:rsid w:val="00142182"/>
    <w:rsid w:val="001446A3"/>
    <w:rsid w:val="0014541D"/>
    <w:rsid w:val="00153195"/>
    <w:rsid w:val="00153C61"/>
    <w:rsid w:val="00153F8E"/>
    <w:rsid w:val="00154CF5"/>
    <w:rsid w:val="00155A7D"/>
    <w:rsid w:val="00164897"/>
    <w:rsid w:val="00170D13"/>
    <w:rsid w:val="00174558"/>
    <w:rsid w:val="00174E51"/>
    <w:rsid w:val="001756EC"/>
    <w:rsid w:val="0018023B"/>
    <w:rsid w:val="00180984"/>
    <w:rsid w:val="00181E36"/>
    <w:rsid w:val="00182859"/>
    <w:rsid w:val="0018445C"/>
    <w:rsid w:val="00185434"/>
    <w:rsid w:val="00187F83"/>
    <w:rsid w:val="00192AF9"/>
    <w:rsid w:val="0019515A"/>
    <w:rsid w:val="001A5878"/>
    <w:rsid w:val="001A6305"/>
    <w:rsid w:val="001A6D5B"/>
    <w:rsid w:val="001B2431"/>
    <w:rsid w:val="001B380D"/>
    <w:rsid w:val="001B5626"/>
    <w:rsid w:val="001B7243"/>
    <w:rsid w:val="001B7900"/>
    <w:rsid w:val="001B7927"/>
    <w:rsid w:val="001C0B44"/>
    <w:rsid w:val="001C292A"/>
    <w:rsid w:val="001C3490"/>
    <w:rsid w:val="001C6126"/>
    <w:rsid w:val="001D48F3"/>
    <w:rsid w:val="001D6044"/>
    <w:rsid w:val="001D6A39"/>
    <w:rsid w:val="001E0070"/>
    <w:rsid w:val="001E13B0"/>
    <w:rsid w:val="001E2DF6"/>
    <w:rsid w:val="001E2EB7"/>
    <w:rsid w:val="001F008E"/>
    <w:rsid w:val="001F1511"/>
    <w:rsid w:val="001F3DFC"/>
    <w:rsid w:val="001F783F"/>
    <w:rsid w:val="002021EA"/>
    <w:rsid w:val="00204375"/>
    <w:rsid w:val="00210415"/>
    <w:rsid w:val="002178EE"/>
    <w:rsid w:val="00217DEF"/>
    <w:rsid w:val="002253E2"/>
    <w:rsid w:val="00225A4D"/>
    <w:rsid w:val="00226FBC"/>
    <w:rsid w:val="0022747A"/>
    <w:rsid w:val="00235F6C"/>
    <w:rsid w:val="0024483B"/>
    <w:rsid w:val="00246412"/>
    <w:rsid w:val="00260696"/>
    <w:rsid w:val="00270903"/>
    <w:rsid w:val="00270DEC"/>
    <w:rsid w:val="00275881"/>
    <w:rsid w:val="002832B1"/>
    <w:rsid w:val="00285DC0"/>
    <w:rsid w:val="00285E89"/>
    <w:rsid w:val="002874F4"/>
    <w:rsid w:val="00287B44"/>
    <w:rsid w:val="00290536"/>
    <w:rsid w:val="00291DA8"/>
    <w:rsid w:val="00292461"/>
    <w:rsid w:val="0029421A"/>
    <w:rsid w:val="00295DE2"/>
    <w:rsid w:val="0029601F"/>
    <w:rsid w:val="002A1102"/>
    <w:rsid w:val="002A15EB"/>
    <w:rsid w:val="002A3C6F"/>
    <w:rsid w:val="002B0438"/>
    <w:rsid w:val="002B7465"/>
    <w:rsid w:val="002C6345"/>
    <w:rsid w:val="002C6A2A"/>
    <w:rsid w:val="002C6C55"/>
    <w:rsid w:val="002C7AC3"/>
    <w:rsid w:val="002D181E"/>
    <w:rsid w:val="002D1B52"/>
    <w:rsid w:val="002D2035"/>
    <w:rsid w:val="002E19BB"/>
    <w:rsid w:val="002E6184"/>
    <w:rsid w:val="002E751C"/>
    <w:rsid w:val="002F3D8F"/>
    <w:rsid w:val="002F4DF7"/>
    <w:rsid w:val="00300524"/>
    <w:rsid w:val="003009F7"/>
    <w:rsid w:val="00301C01"/>
    <w:rsid w:val="00307D99"/>
    <w:rsid w:val="00310BB6"/>
    <w:rsid w:val="00312F38"/>
    <w:rsid w:val="00313A10"/>
    <w:rsid w:val="00316083"/>
    <w:rsid w:val="00320360"/>
    <w:rsid w:val="00322505"/>
    <w:rsid w:val="00324F23"/>
    <w:rsid w:val="00325C0F"/>
    <w:rsid w:val="003267BC"/>
    <w:rsid w:val="0032736D"/>
    <w:rsid w:val="003341D4"/>
    <w:rsid w:val="00335D46"/>
    <w:rsid w:val="003430A9"/>
    <w:rsid w:val="00345B5A"/>
    <w:rsid w:val="003476DA"/>
    <w:rsid w:val="003504B4"/>
    <w:rsid w:val="0035299E"/>
    <w:rsid w:val="00354B39"/>
    <w:rsid w:val="00355242"/>
    <w:rsid w:val="00360C7F"/>
    <w:rsid w:val="003638D1"/>
    <w:rsid w:val="00366777"/>
    <w:rsid w:val="0036713F"/>
    <w:rsid w:val="00375B47"/>
    <w:rsid w:val="003762B3"/>
    <w:rsid w:val="00382A60"/>
    <w:rsid w:val="003859B7"/>
    <w:rsid w:val="00392288"/>
    <w:rsid w:val="0039266F"/>
    <w:rsid w:val="00392BDE"/>
    <w:rsid w:val="003963F2"/>
    <w:rsid w:val="003A707F"/>
    <w:rsid w:val="003B0D0D"/>
    <w:rsid w:val="003B4D1B"/>
    <w:rsid w:val="003D74DE"/>
    <w:rsid w:val="003E049B"/>
    <w:rsid w:val="003E1BAA"/>
    <w:rsid w:val="003E1F93"/>
    <w:rsid w:val="003E22C3"/>
    <w:rsid w:val="003E4AAB"/>
    <w:rsid w:val="003E554B"/>
    <w:rsid w:val="003E7EA8"/>
    <w:rsid w:val="003F1831"/>
    <w:rsid w:val="003F4B6C"/>
    <w:rsid w:val="003F6D01"/>
    <w:rsid w:val="00401252"/>
    <w:rsid w:val="00403F3E"/>
    <w:rsid w:val="0040519D"/>
    <w:rsid w:val="004107A1"/>
    <w:rsid w:val="004152BE"/>
    <w:rsid w:val="004204D6"/>
    <w:rsid w:val="00422B07"/>
    <w:rsid w:val="004267C4"/>
    <w:rsid w:val="00432112"/>
    <w:rsid w:val="00433C35"/>
    <w:rsid w:val="00434605"/>
    <w:rsid w:val="00434A3E"/>
    <w:rsid w:val="00435FD2"/>
    <w:rsid w:val="00436A90"/>
    <w:rsid w:val="00436DAC"/>
    <w:rsid w:val="00442A44"/>
    <w:rsid w:val="00446052"/>
    <w:rsid w:val="00446AAD"/>
    <w:rsid w:val="00452B0A"/>
    <w:rsid w:val="00456347"/>
    <w:rsid w:val="004569BD"/>
    <w:rsid w:val="004629C0"/>
    <w:rsid w:val="00463BE7"/>
    <w:rsid w:val="00470443"/>
    <w:rsid w:val="00470A95"/>
    <w:rsid w:val="00472000"/>
    <w:rsid w:val="00473128"/>
    <w:rsid w:val="00475231"/>
    <w:rsid w:val="004765D7"/>
    <w:rsid w:val="004766B1"/>
    <w:rsid w:val="004766DD"/>
    <w:rsid w:val="00477228"/>
    <w:rsid w:val="00480F7C"/>
    <w:rsid w:val="0048445B"/>
    <w:rsid w:val="00487AC2"/>
    <w:rsid w:val="00492EAB"/>
    <w:rsid w:val="004A18FD"/>
    <w:rsid w:val="004A1A16"/>
    <w:rsid w:val="004A71BA"/>
    <w:rsid w:val="004A7F3B"/>
    <w:rsid w:val="004B462C"/>
    <w:rsid w:val="004C3466"/>
    <w:rsid w:val="004D0669"/>
    <w:rsid w:val="004D2EFC"/>
    <w:rsid w:val="004D6034"/>
    <w:rsid w:val="004E2259"/>
    <w:rsid w:val="004E5670"/>
    <w:rsid w:val="004E5922"/>
    <w:rsid w:val="004E7149"/>
    <w:rsid w:val="004F2F13"/>
    <w:rsid w:val="004F42A7"/>
    <w:rsid w:val="005009A8"/>
    <w:rsid w:val="005009BF"/>
    <w:rsid w:val="00502297"/>
    <w:rsid w:val="00503125"/>
    <w:rsid w:val="00503F82"/>
    <w:rsid w:val="0051240A"/>
    <w:rsid w:val="0051793F"/>
    <w:rsid w:val="00520E2C"/>
    <w:rsid w:val="00522504"/>
    <w:rsid w:val="00522AA7"/>
    <w:rsid w:val="0052754F"/>
    <w:rsid w:val="00533CDB"/>
    <w:rsid w:val="0054265E"/>
    <w:rsid w:val="00544E5D"/>
    <w:rsid w:val="00554EA5"/>
    <w:rsid w:val="005664A1"/>
    <w:rsid w:val="00567AA3"/>
    <w:rsid w:val="00570A66"/>
    <w:rsid w:val="00572EEF"/>
    <w:rsid w:val="0057346B"/>
    <w:rsid w:val="00573508"/>
    <w:rsid w:val="005743C7"/>
    <w:rsid w:val="00575173"/>
    <w:rsid w:val="005767FF"/>
    <w:rsid w:val="005825E3"/>
    <w:rsid w:val="00582CE6"/>
    <w:rsid w:val="005832FB"/>
    <w:rsid w:val="005A0344"/>
    <w:rsid w:val="005A60D8"/>
    <w:rsid w:val="005B6BA0"/>
    <w:rsid w:val="005B7EE4"/>
    <w:rsid w:val="005C4191"/>
    <w:rsid w:val="005C5DB8"/>
    <w:rsid w:val="005C5EA1"/>
    <w:rsid w:val="005C784E"/>
    <w:rsid w:val="005D498F"/>
    <w:rsid w:val="005E12E9"/>
    <w:rsid w:val="005E2590"/>
    <w:rsid w:val="005E6B12"/>
    <w:rsid w:val="005E76E2"/>
    <w:rsid w:val="005F0996"/>
    <w:rsid w:val="005F32CE"/>
    <w:rsid w:val="005F4BC4"/>
    <w:rsid w:val="005F6667"/>
    <w:rsid w:val="00601E19"/>
    <w:rsid w:val="006034DD"/>
    <w:rsid w:val="00604345"/>
    <w:rsid w:val="00607733"/>
    <w:rsid w:val="00614C43"/>
    <w:rsid w:val="00620FC6"/>
    <w:rsid w:val="0062225F"/>
    <w:rsid w:val="00627006"/>
    <w:rsid w:val="00634302"/>
    <w:rsid w:val="0063453C"/>
    <w:rsid w:val="0063760C"/>
    <w:rsid w:val="00640EE9"/>
    <w:rsid w:val="00642B5B"/>
    <w:rsid w:val="006476D6"/>
    <w:rsid w:val="0065261E"/>
    <w:rsid w:val="00652938"/>
    <w:rsid w:val="006544E2"/>
    <w:rsid w:val="00655770"/>
    <w:rsid w:val="0066483B"/>
    <w:rsid w:val="00665283"/>
    <w:rsid w:val="006662DC"/>
    <w:rsid w:val="0067066B"/>
    <w:rsid w:val="006728E5"/>
    <w:rsid w:val="00673341"/>
    <w:rsid w:val="00676166"/>
    <w:rsid w:val="00677D00"/>
    <w:rsid w:val="00684722"/>
    <w:rsid w:val="00684D65"/>
    <w:rsid w:val="006906BE"/>
    <w:rsid w:val="00690F2B"/>
    <w:rsid w:val="00692CEE"/>
    <w:rsid w:val="00693BCC"/>
    <w:rsid w:val="00697743"/>
    <w:rsid w:val="00697A3E"/>
    <w:rsid w:val="006A1968"/>
    <w:rsid w:val="006A43E3"/>
    <w:rsid w:val="006A5942"/>
    <w:rsid w:val="006A65C9"/>
    <w:rsid w:val="006B482D"/>
    <w:rsid w:val="006C009D"/>
    <w:rsid w:val="006C3804"/>
    <w:rsid w:val="006C386A"/>
    <w:rsid w:val="006D2BB8"/>
    <w:rsid w:val="006D331E"/>
    <w:rsid w:val="006D4BF7"/>
    <w:rsid w:val="006D6398"/>
    <w:rsid w:val="006E1C64"/>
    <w:rsid w:val="006E62BB"/>
    <w:rsid w:val="006E7373"/>
    <w:rsid w:val="006E7D78"/>
    <w:rsid w:val="006F1E63"/>
    <w:rsid w:val="006F2880"/>
    <w:rsid w:val="006F3DCB"/>
    <w:rsid w:val="00717C73"/>
    <w:rsid w:val="007214E5"/>
    <w:rsid w:val="00722310"/>
    <w:rsid w:val="00723BE7"/>
    <w:rsid w:val="00727808"/>
    <w:rsid w:val="00730934"/>
    <w:rsid w:val="0073244C"/>
    <w:rsid w:val="00734728"/>
    <w:rsid w:val="00735DF0"/>
    <w:rsid w:val="00740AD8"/>
    <w:rsid w:val="00745460"/>
    <w:rsid w:val="007505C7"/>
    <w:rsid w:val="0075125A"/>
    <w:rsid w:val="00754448"/>
    <w:rsid w:val="00756004"/>
    <w:rsid w:val="007615FF"/>
    <w:rsid w:val="00761D59"/>
    <w:rsid w:val="00762CEA"/>
    <w:rsid w:val="0077016C"/>
    <w:rsid w:val="007701F2"/>
    <w:rsid w:val="00773B37"/>
    <w:rsid w:val="00776E59"/>
    <w:rsid w:val="00781F7A"/>
    <w:rsid w:val="00791A18"/>
    <w:rsid w:val="00797443"/>
    <w:rsid w:val="007A3BD8"/>
    <w:rsid w:val="007A5833"/>
    <w:rsid w:val="007A5C83"/>
    <w:rsid w:val="007A7814"/>
    <w:rsid w:val="007B5F58"/>
    <w:rsid w:val="007B7038"/>
    <w:rsid w:val="007C2183"/>
    <w:rsid w:val="007C40E5"/>
    <w:rsid w:val="007D21C9"/>
    <w:rsid w:val="007D2363"/>
    <w:rsid w:val="007D56D6"/>
    <w:rsid w:val="007E4789"/>
    <w:rsid w:val="007E51EC"/>
    <w:rsid w:val="007E5A04"/>
    <w:rsid w:val="007E61E1"/>
    <w:rsid w:val="007E7D66"/>
    <w:rsid w:val="007F76EE"/>
    <w:rsid w:val="0080189D"/>
    <w:rsid w:val="00806CA5"/>
    <w:rsid w:val="0081213C"/>
    <w:rsid w:val="00817707"/>
    <w:rsid w:val="008324C2"/>
    <w:rsid w:val="008335A3"/>
    <w:rsid w:val="00835253"/>
    <w:rsid w:val="00835A3A"/>
    <w:rsid w:val="00836CE4"/>
    <w:rsid w:val="00841332"/>
    <w:rsid w:val="0084462E"/>
    <w:rsid w:val="00844A4B"/>
    <w:rsid w:val="00847107"/>
    <w:rsid w:val="0084723E"/>
    <w:rsid w:val="00850283"/>
    <w:rsid w:val="00852631"/>
    <w:rsid w:val="00857998"/>
    <w:rsid w:val="00863032"/>
    <w:rsid w:val="00866563"/>
    <w:rsid w:val="0086734F"/>
    <w:rsid w:val="00873734"/>
    <w:rsid w:val="00894BE8"/>
    <w:rsid w:val="00896531"/>
    <w:rsid w:val="008A0203"/>
    <w:rsid w:val="008A3203"/>
    <w:rsid w:val="008A4D80"/>
    <w:rsid w:val="008A51E1"/>
    <w:rsid w:val="008A69A8"/>
    <w:rsid w:val="008B09AA"/>
    <w:rsid w:val="008B1626"/>
    <w:rsid w:val="008B6E0A"/>
    <w:rsid w:val="008C1685"/>
    <w:rsid w:val="008C3E29"/>
    <w:rsid w:val="008C446F"/>
    <w:rsid w:val="008D2398"/>
    <w:rsid w:val="008D70BF"/>
    <w:rsid w:val="008E281D"/>
    <w:rsid w:val="008E44E8"/>
    <w:rsid w:val="008E7E1C"/>
    <w:rsid w:val="008F2499"/>
    <w:rsid w:val="008F272A"/>
    <w:rsid w:val="008F72DC"/>
    <w:rsid w:val="008F7687"/>
    <w:rsid w:val="009005C5"/>
    <w:rsid w:val="0090168F"/>
    <w:rsid w:val="009062CA"/>
    <w:rsid w:val="00907E01"/>
    <w:rsid w:val="0091297C"/>
    <w:rsid w:val="0091785E"/>
    <w:rsid w:val="00921928"/>
    <w:rsid w:val="00921C2B"/>
    <w:rsid w:val="009221AC"/>
    <w:rsid w:val="009269DB"/>
    <w:rsid w:val="00934C0D"/>
    <w:rsid w:val="009367A0"/>
    <w:rsid w:val="00936847"/>
    <w:rsid w:val="009409C2"/>
    <w:rsid w:val="0094194E"/>
    <w:rsid w:val="0094254F"/>
    <w:rsid w:val="009444AB"/>
    <w:rsid w:val="0094531F"/>
    <w:rsid w:val="009455A5"/>
    <w:rsid w:val="00950956"/>
    <w:rsid w:val="00951D83"/>
    <w:rsid w:val="00952BF4"/>
    <w:rsid w:val="00954408"/>
    <w:rsid w:val="00954E7B"/>
    <w:rsid w:val="009558C6"/>
    <w:rsid w:val="0096015D"/>
    <w:rsid w:val="00960414"/>
    <w:rsid w:val="00965D6B"/>
    <w:rsid w:val="00972F43"/>
    <w:rsid w:val="00973549"/>
    <w:rsid w:val="00975759"/>
    <w:rsid w:val="0097685C"/>
    <w:rsid w:val="009778A3"/>
    <w:rsid w:val="009846BB"/>
    <w:rsid w:val="00984AD8"/>
    <w:rsid w:val="009851E1"/>
    <w:rsid w:val="009A5463"/>
    <w:rsid w:val="009B3D3F"/>
    <w:rsid w:val="009B607E"/>
    <w:rsid w:val="009B7E52"/>
    <w:rsid w:val="009C0A27"/>
    <w:rsid w:val="009C15E1"/>
    <w:rsid w:val="009C1C05"/>
    <w:rsid w:val="009C3237"/>
    <w:rsid w:val="009C59BC"/>
    <w:rsid w:val="009C78D9"/>
    <w:rsid w:val="009C7C19"/>
    <w:rsid w:val="009D0CF1"/>
    <w:rsid w:val="009D25A5"/>
    <w:rsid w:val="009D4854"/>
    <w:rsid w:val="009D7A60"/>
    <w:rsid w:val="009E5AD0"/>
    <w:rsid w:val="009E5D17"/>
    <w:rsid w:val="00A00524"/>
    <w:rsid w:val="00A054EA"/>
    <w:rsid w:val="00A06C33"/>
    <w:rsid w:val="00A108BB"/>
    <w:rsid w:val="00A1103F"/>
    <w:rsid w:val="00A13390"/>
    <w:rsid w:val="00A164AE"/>
    <w:rsid w:val="00A23126"/>
    <w:rsid w:val="00A26A69"/>
    <w:rsid w:val="00A27CA5"/>
    <w:rsid w:val="00A322DC"/>
    <w:rsid w:val="00A3528B"/>
    <w:rsid w:val="00A40D1D"/>
    <w:rsid w:val="00A40E15"/>
    <w:rsid w:val="00A46C75"/>
    <w:rsid w:val="00A53A9A"/>
    <w:rsid w:val="00A578F1"/>
    <w:rsid w:val="00A62191"/>
    <w:rsid w:val="00A6404A"/>
    <w:rsid w:val="00A642E1"/>
    <w:rsid w:val="00A64373"/>
    <w:rsid w:val="00A75599"/>
    <w:rsid w:val="00A80116"/>
    <w:rsid w:val="00A8040E"/>
    <w:rsid w:val="00A80E45"/>
    <w:rsid w:val="00A866ED"/>
    <w:rsid w:val="00A93B00"/>
    <w:rsid w:val="00A93FC7"/>
    <w:rsid w:val="00A941A3"/>
    <w:rsid w:val="00A96D59"/>
    <w:rsid w:val="00AA25AF"/>
    <w:rsid w:val="00AA2E18"/>
    <w:rsid w:val="00AB7EAD"/>
    <w:rsid w:val="00AC2AB8"/>
    <w:rsid w:val="00AC5897"/>
    <w:rsid w:val="00AD17A5"/>
    <w:rsid w:val="00AD361C"/>
    <w:rsid w:val="00AD41BB"/>
    <w:rsid w:val="00AD4319"/>
    <w:rsid w:val="00AD6919"/>
    <w:rsid w:val="00AE2E95"/>
    <w:rsid w:val="00AE7891"/>
    <w:rsid w:val="00AE7E36"/>
    <w:rsid w:val="00AF0248"/>
    <w:rsid w:val="00AF1492"/>
    <w:rsid w:val="00AF4F11"/>
    <w:rsid w:val="00AF703D"/>
    <w:rsid w:val="00AF7770"/>
    <w:rsid w:val="00B0143F"/>
    <w:rsid w:val="00B029F3"/>
    <w:rsid w:val="00B030DA"/>
    <w:rsid w:val="00B06D00"/>
    <w:rsid w:val="00B103F4"/>
    <w:rsid w:val="00B1498B"/>
    <w:rsid w:val="00B24CE1"/>
    <w:rsid w:val="00B276A8"/>
    <w:rsid w:val="00B31F13"/>
    <w:rsid w:val="00B40729"/>
    <w:rsid w:val="00B40DDA"/>
    <w:rsid w:val="00B433F6"/>
    <w:rsid w:val="00B44E88"/>
    <w:rsid w:val="00B450E6"/>
    <w:rsid w:val="00B471B9"/>
    <w:rsid w:val="00B472CC"/>
    <w:rsid w:val="00B47F1C"/>
    <w:rsid w:val="00B57396"/>
    <w:rsid w:val="00B610C6"/>
    <w:rsid w:val="00B62C2E"/>
    <w:rsid w:val="00B647B2"/>
    <w:rsid w:val="00B67B17"/>
    <w:rsid w:val="00B71F1D"/>
    <w:rsid w:val="00B76368"/>
    <w:rsid w:val="00B82944"/>
    <w:rsid w:val="00B83D1B"/>
    <w:rsid w:val="00BA016C"/>
    <w:rsid w:val="00BA4640"/>
    <w:rsid w:val="00BA4C29"/>
    <w:rsid w:val="00BA5336"/>
    <w:rsid w:val="00BA579F"/>
    <w:rsid w:val="00BB0BC6"/>
    <w:rsid w:val="00BB1796"/>
    <w:rsid w:val="00BB3561"/>
    <w:rsid w:val="00BB3652"/>
    <w:rsid w:val="00BB415F"/>
    <w:rsid w:val="00BB78D6"/>
    <w:rsid w:val="00BC3536"/>
    <w:rsid w:val="00BC3990"/>
    <w:rsid w:val="00BC42A1"/>
    <w:rsid w:val="00BD762A"/>
    <w:rsid w:val="00BE44A1"/>
    <w:rsid w:val="00BE4C72"/>
    <w:rsid w:val="00BE7898"/>
    <w:rsid w:val="00BF0E31"/>
    <w:rsid w:val="00BF1161"/>
    <w:rsid w:val="00BF3359"/>
    <w:rsid w:val="00BF568E"/>
    <w:rsid w:val="00C03E68"/>
    <w:rsid w:val="00C03FA2"/>
    <w:rsid w:val="00C05B13"/>
    <w:rsid w:val="00C05EF7"/>
    <w:rsid w:val="00C07D63"/>
    <w:rsid w:val="00C12F49"/>
    <w:rsid w:val="00C13C30"/>
    <w:rsid w:val="00C1426B"/>
    <w:rsid w:val="00C15C4D"/>
    <w:rsid w:val="00C160CC"/>
    <w:rsid w:val="00C2041D"/>
    <w:rsid w:val="00C3562A"/>
    <w:rsid w:val="00C36BAE"/>
    <w:rsid w:val="00C446CE"/>
    <w:rsid w:val="00C44F94"/>
    <w:rsid w:val="00C467A6"/>
    <w:rsid w:val="00C5223F"/>
    <w:rsid w:val="00C52D21"/>
    <w:rsid w:val="00C55FEE"/>
    <w:rsid w:val="00C57407"/>
    <w:rsid w:val="00C61950"/>
    <w:rsid w:val="00C63542"/>
    <w:rsid w:val="00C67187"/>
    <w:rsid w:val="00C67D46"/>
    <w:rsid w:val="00C67F94"/>
    <w:rsid w:val="00C704F9"/>
    <w:rsid w:val="00C73C1F"/>
    <w:rsid w:val="00C73E2F"/>
    <w:rsid w:val="00C76023"/>
    <w:rsid w:val="00C80395"/>
    <w:rsid w:val="00C81066"/>
    <w:rsid w:val="00C814AA"/>
    <w:rsid w:val="00C81DDE"/>
    <w:rsid w:val="00C86D7A"/>
    <w:rsid w:val="00C87856"/>
    <w:rsid w:val="00C9356C"/>
    <w:rsid w:val="00C93F76"/>
    <w:rsid w:val="00C946FE"/>
    <w:rsid w:val="00C97CCF"/>
    <w:rsid w:val="00CA102F"/>
    <w:rsid w:val="00CA5C6A"/>
    <w:rsid w:val="00CA68D4"/>
    <w:rsid w:val="00CB606E"/>
    <w:rsid w:val="00CB6CFF"/>
    <w:rsid w:val="00CC197F"/>
    <w:rsid w:val="00CC3DDB"/>
    <w:rsid w:val="00CC5343"/>
    <w:rsid w:val="00CD0D77"/>
    <w:rsid w:val="00CE14D1"/>
    <w:rsid w:val="00CE584A"/>
    <w:rsid w:val="00CF16B0"/>
    <w:rsid w:val="00CF2596"/>
    <w:rsid w:val="00CF4EA8"/>
    <w:rsid w:val="00D0167D"/>
    <w:rsid w:val="00D02648"/>
    <w:rsid w:val="00D0692F"/>
    <w:rsid w:val="00D11CB9"/>
    <w:rsid w:val="00D13482"/>
    <w:rsid w:val="00D148EC"/>
    <w:rsid w:val="00D164B2"/>
    <w:rsid w:val="00D25B35"/>
    <w:rsid w:val="00D275C2"/>
    <w:rsid w:val="00D279F5"/>
    <w:rsid w:val="00D301B1"/>
    <w:rsid w:val="00D40E9D"/>
    <w:rsid w:val="00D4302D"/>
    <w:rsid w:val="00D446AA"/>
    <w:rsid w:val="00D44D7D"/>
    <w:rsid w:val="00D475C9"/>
    <w:rsid w:val="00D53390"/>
    <w:rsid w:val="00D626B1"/>
    <w:rsid w:val="00D632FB"/>
    <w:rsid w:val="00D6524A"/>
    <w:rsid w:val="00D70757"/>
    <w:rsid w:val="00D754A3"/>
    <w:rsid w:val="00D7605F"/>
    <w:rsid w:val="00D83476"/>
    <w:rsid w:val="00D861F6"/>
    <w:rsid w:val="00D87067"/>
    <w:rsid w:val="00D954A5"/>
    <w:rsid w:val="00D959F6"/>
    <w:rsid w:val="00D963CC"/>
    <w:rsid w:val="00D97780"/>
    <w:rsid w:val="00D97D46"/>
    <w:rsid w:val="00DA02D9"/>
    <w:rsid w:val="00DA06C3"/>
    <w:rsid w:val="00DA5C74"/>
    <w:rsid w:val="00DA60DB"/>
    <w:rsid w:val="00DB0054"/>
    <w:rsid w:val="00DB2585"/>
    <w:rsid w:val="00DC30F6"/>
    <w:rsid w:val="00DC339E"/>
    <w:rsid w:val="00DC44C7"/>
    <w:rsid w:val="00DC5743"/>
    <w:rsid w:val="00DD09E0"/>
    <w:rsid w:val="00DD60D6"/>
    <w:rsid w:val="00DE04DC"/>
    <w:rsid w:val="00DE5DDD"/>
    <w:rsid w:val="00DF679D"/>
    <w:rsid w:val="00DF6A4A"/>
    <w:rsid w:val="00E10FC4"/>
    <w:rsid w:val="00E12F4A"/>
    <w:rsid w:val="00E13188"/>
    <w:rsid w:val="00E134F7"/>
    <w:rsid w:val="00E1390A"/>
    <w:rsid w:val="00E22BE7"/>
    <w:rsid w:val="00E24489"/>
    <w:rsid w:val="00E249ED"/>
    <w:rsid w:val="00E304AD"/>
    <w:rsid w:val="00E30B3D"/>
    <w:rsid w:val="00E3361E"/>
    <w:rsid w:val="00E34C41"/>
    <w:rsid w:val="00E42F4C"/>
    <w:rsid w:val="00E436FB"/>
    <w:rsid w:val="00E44623"/>
    <w:rsid w:val="00E4505D"/>
    <w:rsid w:val="00E454D1"/>
    <w:rsid w:val="00E479D8"/>
    <w:rsid w:val="00E5367A"/>
    <w:rsid w:val="00E569C7"/>
    <w:rsid w:val="00E64D07"/>
    <w:rsid w:val="00E66563"/>
    <w:rsid w:val="00E67330"/>
    <w:rsid w:val="00E7057A"/>
    <w:rsid w:val="00E711F3"/>
    <w:rsid w:val="00E80DAC"/>
    <w:rsid w:val="00E80FC4"/>
    <w:rsid w:val="00E82EFF"/>
    <w:rsid w:val="00E867BF"/>
    <w:rsid w:val="00E87253"/>
    <w:rsid w:val="00E90D5C"/>
    <w:rsid w:val="00E921D9"/>
    <w:rsid w:val="00E92621"/>
    <w:rsid w:val="00E94906"/>
    <w:rsid w:val="00E96E97"/>
    <w:rsid w:val="00E9736B"/>
    <w:rsid w:val="00E973D7"/>
    <w:rsid w:val="00EA1A99"/>
    <w:rsid w:val="00EA293D"/>
    <w:rsid w:val="00EA4F55"/>
    <w:rsid w:val="00EA53EA"/>
    <w:rsid w:val="00EA7924"/>
    <w:rsid w:val="00EA7BB5"/>
    <w:rsid w:val="00EB2734"/>
    <w:rsid w:val="00EB2EC6"/>
    <w:rsid w:val="00ED77D7"/>
    <w:rsid w:val="00EE3E24"/>
    <w:rsid w:val="00EE4D7B"/>
    <w:rsid w:val="00EE4FDA"/>
    <w:rsid w:val="00EE625E"/>
    <w:rsid w:val="00EF3441"/>
    <w:rsid w:val="00EF4C4A"/>
    <w:rsid w:val="00EF694B"/>
    <w:rsid w:val="00F00388"/>
    <w:rsid w:val="00F04BFB"/>
    <w:rsid w:val="00F060B2"/>
    <w:rsid w:val="00F074CA"/>
    <w:rsid w:val="00F10065"/>
    <w:rsid w:val="00F10E11"/>
    <w:rsid w:val="00F151AF"/>
    <w:rsid w:val="00F1535F"/>
    <w:rsid w:val="00F1540C"/>
    <w:rsid w:val="00F21CB7"/>
    <w:rsid w:val="00F22118"/>
    <w:rsid w:val="00F25331"/>
    <w:rsid w:val="00F278AF"/>
    <w:rsid w:val="00F27B78"/>
    <w:rsid w:val="00F30EEB"/>
    <w:rsid w:val="00F37401"/>
    <w:rsid w:val="00F3775F"/>
    <w:rsid w:val="00F378BF"/>
    <w:rsid w:val="00F37C85"/>
    <w:rsid w:val="00F4055A"/>
    <w:rsid w:val="00F44D13"/>
    <w:rsid w:val="00F468EE"/>
    <w:rsid w:val="00F4764C"/>
    <w:rsid w:val="00F50487"/>
    <w:rsid w:val="00F5056A"/>
    <w:rsid w:val="00F50C48"/>
    <w:rsid w:val="00F5777B"/>
    <w:rsid w:val="00F62B96"/>
    <w:rsid w:val="00F706B6"/>
    <w:rsid w:val="00F7198C"/>
    <w:rsid w:val="00F71C49"/>
    <w:rsid w:val="00F74C89"/>
    <w:rsid w:val="00F82F39"/>
    <w:rsid w:val="00F844B2"/>
    <w:rsid w:val="00F93181"/>
    <w:rsid w:val="00FA4511"/>
    <w:rsid w:val="00FA7D07"/>
    <w:rsid w:val="00FB74A4"/>
    <w:rsid w:val="00FC387E"/>
    <w:rsid w:val="00FC3933"/>
    <w:rsid w:val="00FC4363"/>
    <w:rsid w:val="00FD27DD"/>
    <w:rsid w:val="00FD3C43"/>
    <w:rsid w:val="00FD5306"/>
    <w:rsid w:val="00FD7EA7"/>
    <w:rsid w:val="00FE347B"/>
    <w:rsid w:val="00FE4039"/>
    <w:rsid w:val="00FE5553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83765"/>
  <w15:chartTrackingRefBased/>
  <w15:docId w15:val="{FC3F440B-5BAE-452D-99C5-E2C2B100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8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D09E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3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1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81"/>
  </w:style>
  <w:style w:type="paragraph" w:styleId="Footer">
    <w:name w:val="footer"/>
    <w:basedOn w:val="Normal"/>
    <w:link w:val="FooterChar"/>
    <w:uiPriority w:val="99"/>
    <w:unhideWhenUsed/>
    <w:rsid w:val="00F9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81"/>
  </w:style>
  <w:style w:type="paragraph" w:customStyle="1" w:styleId="BodyA">
    <w:name w:val="Body A"/>
    <w:rsid w:val="00F93181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exact"/>
    </w:pPr>
    <w:rPr>
      <w:rFonts w:ascii="GM Serif" w:eastAsia="GM Serif" w:hAnsi="GM Serif" w:cs="GM Serif"/>
      <w:color w:val="000000"/>
      <w:sz w:val="20"/>
      <w:szCs w:val="2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F9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1EC"/>
    <w:pPr>
      <w:ind w:left="720"/>
      <w:contextualSpacing/>
    </w:pPr>
  </w:style>
  <w:style w:type="character" w:styleId="Hyperlink">
    <w:name w:val="Hyperlink"/>
    <w:basedOn w:val="DefaultParagraphFont"/>
    <w:unhideWhenUsed/>
    <w:rsid w:val="00475231"/>
    <w:rPr>
      <w:color w:val="0000FF"/>
      <w:u w:val="single"/>
    </w:rPr>
  </w:style>
  <w:style w:type="paragraph" w:styleId="Revision">
    <w:name w:val="Revision"/>
    <w:hidden/>
    <w:uiPriority w:val="99"/>
    <w:semiHidden/>
    <w:rsid w:val="006B482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C78D9"/>
    <w:rPr>
      <w:color w:val="954F72" w:themeColor="followedHyperlink"/>
      <w:u w:val="single"/>
    </w:rPr>
  </w:style>
  <w:style w:type="paragraph" w:customStyle="1" w:styleId="Default">
    <w:name w:val="Default"/>
    <w:rsid w:val="00DA60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6B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79D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F4F11"/>
    <w:rPr>
      <w:color w:val="605E5C"/>
      <w:shd w:val="clear" w:color="auto" w:fill="E1DFDD"/>
    </w:rPr>
  </w:style>
  <w:style w:type="paragraph" w:customStyle="1" w:styleId="Body">
    <w:name w:val="Body"/>
    <w:basedOn w:val="Normal"/>
    <w:rsid w:val="00B103F4"/>
    <w:pPr>
      <w:spacing w:after="240" w:line="240" w:lineRule="exact"/>
    </w:pPr>
    <w:rPr>
      <w:rFonts w:ascii="GM Serif" w:eastAsia="SimSun" w:hAnsi="GM Serif" w:cs="Times New Roman"/>
      <w:sz w:val="20"/>
      <w:szCs w:val="20"/>
    </w:rPr>
  </w:style>
  <w:style w:type="table" w:styleId="TableGrid">
    <w:name w:val="Table Grid"/>
    <w:basedOn w:val="TableNormal"/>
    <w:rsid w:val="00B103F4"/>
    <w:pPr>
      <w:spacing w:after="0" w:line="240" w:lineRule="auto"/>
    </w:pPr>
    <w:rPr>
      <w:rFonts w:ascii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D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D647-F25E-9247-BC92-55EC356D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Dean Sweeney</cp:lastModifiedBy>
  <cp:revision>2</cp:revision>
  <dcterms:created xsi:type="dcterms:W3CDTF">2025-02-26T16:28:00Z</dcterms:created>
  <dcterms:modified xsi:type="dcterms:W3CDTF">2025-02-26T16:28:00Z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http://www.zotero.org/styles/acs-catalysis</vt:lpwstr>
  </property>
  <property fmtid="{D5CDD505-2E9C-101B-9397-08002B2CF9AE}" pid="3" name="Mendeley Recent Style Name 0_1">
    <vt:lpwstr>ACS Catalysis</vt:lpwstr>
  </property>
  <property fmtid="{D5CDD505-2E9C-101B-9397-08002B2CF9AE}" pid="4" name="Mendeley Recent Style Id 1_1">
    <vt:lpwstr>http://www.zotero.org/styles/acs-energy-letters</vt:lpwstr>
  </property>
  <property fmtid="{D5CDD505-2E9C-101B-9397-08002B2CF9AE}" pid="5" name="Mendeley Recent Style Name 1_1">
    <vt:lpwstr>ACS Energy Letters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http://www.zotero.org/styles/energy-and-environmental-science</vt:lpwstr>
  </property>
  <property fmtid="{D5CDD505-2E9C-101B-9397-08002B2CF9AE}" pid="13" name="Mendeley Recent Style Name 5_1">
    <vt:lpwstr>Energy &amp; Environmental Science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59ed082e-6e5e-31f3-94d7-ae87b854d50e</vt:lpwstr>
  </property>
  <property fmtid="{D5CDD505-2E9C-101B-9397-08002B2CF9AE}" pid="24" name="Mendeley Citation Style_1">
    <vt:lpwstr>http://www.zotero.org/styles/acs-energy-letters</vt:lpwstr>
  </property>
</Properties>
</file>